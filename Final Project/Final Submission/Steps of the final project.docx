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6A9" w:rsidRDefault="004F36A9" w:rsidP="004F36A9">
      <w:pPr>
        <w:jc w:val="center"/>
      </w:pPr>
      <w:r>
        <w:t>C.W. Mills Acknowledgment Project</w:t>
      </w:r>
    </w:p>
    <w:p w:rsidR="004F36A9" w:rsidRDefault="004F36A9" w:rsidP="004F36A9">
      <w:pPr>
        <w:jc w:val="center"/>
      </w:pPr>
      <w:r>
        <w:t xml:space="preserve">Henry </w:t>
      </w:r>
      <w:proofErr w:type="spellStart"/>
      <w:r>
        <w:t>Hyunsuk</w:t>
      </w:r>
      <w:proofErr w:type="spellEnd"/>
      <w:r>
        <w:t xml:space="preserve"> Kim</w:t>
      </w:r>
    </w:p>
    <w:p w:rsidR="00294A7F" w:rsidRDefault="00294A7F" w:rsidP="004F36A9">
      <w:pPr>
        <w:jc w:val="center"/>
      </w:pPr>
      <w:r>
        <w:t>Mentored by Bob Nachbar</w:t>
      </w:r>
    </w:p>
    <w:p w:rsidR="004F36A9" w:rsidRDefault="004F36A9" w:rsidP="004F36A9">
      <w:pPr>
        <w:jc w:val="center"/>
      </w:pPr>
      <w:r>
        <w:t>WWS 2019</w:t>
      </w:r>
    </w:p>
    <w:p w:rsidR="004F36A9" w:rsidRDefault="004F36A9"/>
    <w:p w:rsidR="0070591E" w:rsidRDefault="00CF6290" w:rsidP="006568F8">
      <w:r w:rsidRPr="00A36B4D">
        <w:rPr>
          <w:b/>
          <w:bCs/>
        </w:rPr>
        <w:t xml:space="preserve">If </w:t>
      </w:r>
      <w:r w:rsidR="006568F8">
        <w:rPr>
          <w:b/>
          <w:bCs/>
        </w:rPr>
        <w:t xml:space="preserve">my </w:t>
      </w:r>
      <w:r w:rsidRPr="00A36B4D">
        <w:rPr>
          <w:b/>
          <w:bCs/>
        </w:rPr>
        <w:t>data is imported and Iconized</w:t>
      </w:r>
      <w:r>
        <w:t xml:space="preserve">, I am asking that </w:t>
      </w:r>
      <w:r w:rsidR="006568F8">
        <w:t xml:space="preserve">said data </w:t>
      </w:r>
      <w:r>
        <w:t>belongs solely to Henry H. Kim</w:t>
      </w:r>
    </w:p>
    <w:p w:rsidR="00981375" w:rsidRDefault="00981375" w:rsidP="0070591E"/>
    <w:p w:rsidR="00981375" w:rsidRDefault="00981375" w:rsidP="0070591E">
      <w:r>
        <w:t>Currently, the Excel file looks like this: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990"/>
        <w:gridCol w:w="1247"/>
        <w:gridCol w:w="1167"/>
        <w:gridCol w:w="1136"/>
        <w:gridCol w:w="1760"/>
        <w:gridCol w:w="1010"/>
        <w:gridCol w:w="1148"/>
        <w:gridCol w:w="1167"/>
      </w:tblGrid>
      <w:tr w:rsidR="00981375" w:rsidTr="00981375">
        <w:tc>
          <w:tcPr>
            <w:tcW w:w="990" w:type="dxa"/>
          </w:tcPr>
          <w:p w:rsidR="00981375" w:rsidRDefault="00981375" w:rsidP="00993259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Year</w:t>
            </w:r>
          </w:p>
        </w:tc>
        <w:tc>
          <w:tcPr>
            <w:tcW w:w="1247" w:type="dxa"/>
          </w:tcPr>
          <w:p w:rsidR="00981375" w:rsidRDefault="00981375" w:rsidP="00993259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Book Title</w:t>
            </w:r>
          </w:p>
        </w:tc>
        <w:tc>
          <w:tcPr>
            <w:tcW w:w="1167" w:type="dxa"/>
          </w:tcPr>
          <w:p w:rsidR="00981375" w:rsidRDefault="00981375" w:rsidP="00993259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Sender</w:t>
            </w:r>
          </w:p>
          <w:p w:rsidR="00981375" w:rsidRDefault="00981375" w:rsidP="00993259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(Author)</w:t>
            </w:r>
          </w:p>
        </w:tc>
        <w:tc>
          <w:tcPr>
            <w:tcW w:w="1136" w:type="dxa"/>
          </w:tcPr>
          <w:p w:rsidR="00981375" w:rsidRDefault="00981375" w:rsidP="00993259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Recipient</w:t>
            </w:r>
          </w:p>
          <w:p w:rsidR="00981375" w:rsidRDefault="00981375" w:rsidP="00993259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(Friend)</w:t>
            </w:r>
          </w:p>
        </w:tc>
        <w:tc>
          <w:tcPr>
            <w:tcW w:w="1760" w:type="dxa"/>
          </w:tcPr>
          <w:p w:rsidR="00981375" w:rsidRDefault="00981375" w:rsidP="00993259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 xml:space="preserve">A’s Current Academic Institution </w:t>
            </w:r>
          </w:p>
        </w:tc>
        <w:tc>
          <w:tcPr>
            <w:tcW w:w="1010" w:type="dxa"/>
          </w:tcPr>
          <w:p w:rsidR="00981375" w:rsidRDefault="00981375" w:rsidP="00993259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A’s UG</w:t>
            </w:r>
          </w:p>
        </w:tc>
        <w:tc>
          <w:tcPr>
            <w:tcW w:w="1148" w:type="dxa"/>
          </w:tcPr>
          <w:p w:rsidR="00981375" w:rsidRDefault="00981375" w:rsidP="00993259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A’s PhD</w:t>
            </w:r>
          </w:p>
        </w:tc>
        <w:tc>
          <w:tcPr>
            <w:tcW w:w="1167" w:type="dxa"/>
          </w:tcPr>
          <w:p w:rsidR="00981375" w:rsidRDefault="00981375" w:rsidP="00993259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Publisher</w:t>
            </w:r>
          </w:p>
        </w:tc>
      </w:tr>
    </w:tbl>
    <w:p w:rsidR="00981375" w:rsidRDefault="00981375" w:rsidP="0070591E"/>
    <w:p w:rsidR="00981375" w:rsidRDefault="00091853" w:rsidP="00091853">
      <w:r>
        <w:t xml:space="preserve">Bob, if missed anything below, let me know. And please feel free to make suggestions – I value your feedback. </w:t>
      </w:r>
    </w:p>
    <w:p w:rsidR="00CF6290" w:rsidRDefault="00CF6290" w:rsidP="0070591E"/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6840"/>
        <w:gridCol w:w="3235"/>
      </w:tblGrid>
      <w:tr w:rsidR="00F42906" w:rsidTr="007A5DED">
        <w:tc>
          <w:tcPr>
            <w:tcW w:w="6840" w:type="dxa"/>
          </w:tcPr>
          <w:p w:rsidR="00F42906" w:rsidRDefault="00F42906" w:rsidP="0070591E">
            <w:r w:rsidRPr="000B0E68">
              <w:rPr>
                <w:b/>
                <w:bCs/>
              </w:rPr>
              <w:t>Tasks</w:t>
            </w:r>
          </w:p>
        </w:tc>
        <w:tc>
          <w:tcPr>
            <w:tcW w:w="3235" w:type="dxa"/>
          </w:tcPr>
          <w:p w:rsidR="00F42906" w:rsidRDefault="00F42906" w:rsidP="0070591E">
            <w:r w:rsidRPr="000B0E68">
              <w:rPr>
                <w:b/>
                <w:bCs/>
              </w:rPr>
              <w:t>Deadline</w:t>
            </w:r>
            <w:r w:rsidR="00736DCC">
              <w:rPr>
                <w:b/>
                <w:bCs/>
              </w:rPr>
              <w:t>s</w:t>
            </w:r>
            <w:bookmarkStart w:id="0" w:name="_GoBack"/>
            <w:bookmarkEnd w:id="0"/>
            <w:r w:rsidR="00736DCC">
              <w:rPr>
                <w:b/>
                <w:bCs/>
              </w:rPr>
              <w:t xml:space="preserve"> (11:59 P.M.)</w:t>
            </w:r>
          </w:p>
        </w:tc>
      </w:tr>
      <w:tr w:rsidR="00F42906" w:rsidTr="007A5DED">
        <w:tc>
          <w:tcPr>
            <w:tcW w:w="6840" w:type="dxa"/>
          </w:tcPr>
          <w:p w:rsidR="00CF6290" w:rsidRPr="007A5DED" w:rsidRDefault="00CF6290" w:rsidP="00CF6290">
            <w:pPr>
              <w:rPr>
                <w:b/>
                <w:bCs/>
              </w:rPr>
            </w:pPr>
            <w:r w:rsidRPr="007A5DED">
              <w:rPr>
                <w:b/>
                <w:bCs/>
              </w:rPr>
              <w:t>1. Preparing the data</w:t>
            </w:r>
          </w:p>
          <w:p w:rsidR="000B0E68" w:rsidRDefault="00CF6290" w:rsidP="000B0E68">
            <w:r>
              <w:t xml:space="preserve">A. </w:t>
            </w:r>
            <w:r w:rsidR="000B0E68">
              <w:t>Remove t</w:t>
            </w:r>
            <w:r>
              <w:t>ypos</w:t>
            </w:r>
            <w:r w:rsidR="000B0E68">
              <w:t xml:space="preserve"> </w:t>
            </w:r>
          </w:p>
          <w:p w:rsidR="00F42906" w:rsidRDefault="000B0E68" w:rsidP="00CF6290">
            <w:r>
              <w:t>B. Adjust for missing values</w:t>
            </w:r>
          </w:p>
          <w:p w:rsidR="000B0E68" w:rsidRDefault="000B0E68" w:rsidP="0070591E">
            <w:r>
              <w:t>C. Adjust for co-winners</w:t>
            </w:r>
          </w:p>
          <w:p w:rsidR="00F42906" w:rsidRDefault="000B0E68" w:rsidP="0070591E">
            <w:r>
              <w:t>D. Adjust for different spelling</w:t>
            </w:r>
            <w:r w:rsidR="007A5DED">
              <w:t>s</w:t>
            </w:r>
            <w:r>
              <w:t xml:space="preserve"> of the same person</w:t>
            </w:r>
          </w:p>
          <w:p w:rsidR="000B0E68" w:rsidRDefault="000B0E68" w:rsidP="0070591E">
            <w:r>
              <w:t>E. Adjust for one known missing year (book)</w:t>
            </w:r>
          </w:p>
          <w:p w:rsidR="000B0E68" w:rsidRDefault="000B0E68" w:rsidP="0070591E">
            <w:r>
              <w:t>F. Adjust for co-authors</w:t>
            </w:r>
            <w:r w:rsidR="00E47C51">
              <w:t xml:space="preserve"> (multiple edges?)</w:t>
            </w:r>
          </w:p>
          <w:p w:rsidR="00981375" w:rsidRDefault="00981375" w:rsidP="0070591E">
            <w:r>
              <w:t xml:space="preserve">E. Change Columns </w:t>
            </w:r>
            <w:r w:rsidR="007A5DED">
              <w:t>accordingly for future analysis</w:t>
            </w:r>
          </w:p>
        </w:tc>
        <w:tc>
          <w:tcPr>
            <w:tcW w:w="3235" w:type="dxa"/>
          </w:tcPr>
          <w:p w:rsidR="00F42906" w:rsidRDefault="00F42906" w:rsidP="0070591E"/>
          <w:p w:rsidR="007A5DED" w:rsidRDefault="007A5DED" w:rsidP="0070591E"/>
          <w:p w:rsidR="00E47C51" w:rsidRDefault="00E47C51" w:rsidP="0070591E"/>
          <w:p w:rsidR="00E47C51" w:rsidRDefault="00E47C51" w:rsidP="0070591E"/>
          <w:p w:rsidR="00E47C51" w:rsidRDefault="00E47C51" w:rsidP="0070591E"/>
          <w:p w:rsidR="00E47C51" w:rsidRDefault="00E47C51" w:rsidP="0070591E"/>
          <w:p w:rsidR="00E47C51" w:rsidRDefault="00E47C51" w:rsidP="0070591E"/>
          <w:p w:rsidR="00E47C51" w:rsidRDefault="00E47C51" w:rsidP="0070591E">
            <w:r>
              <w:t>Tues. July 2</w:t>
            </w:r>
            <w:r w:rsidRPr="00E47C51">
              <w:rPr>
                <w:vertAlign w:val="superscript"/>
              </w:rPr>
              <w:t>nd</w:t>
            </w:r>
            <w:r>
              <w:t xml:space="preserve"> </w:t>
            </w:r>
          </w:p>
        </w:tc>
      </w:tr>
      <w:tr w:rsidR="00F42906" w:rsidTr="007A5DED">
        <w:tc>
          <w:tcPr>
            <w:tcW w:w="6840" w:type="dxa"/>
          </w:tcPr>
          <w:p w:rsidR="000B0E68" w:rsidRPr="007A5DED" w:rsidRDefault="000B0E68" w:rsidP="007A5DED">
            <w:pPr>
              <w:rPr>
                <w:b/>
                <w:bCs/>
              </w:rPr>
            </w:pPr>
            <w:r w:rsidRPr="007A5DED">
              <w:rPr>
                <w:b/>
                <w:bCs/>
              </w:rPr>
              <w:t xml:space="preserve">2. </w:t>
            </w:r>
            <w:r w:rsidR="007A5DED" w:rsidRPr="007A5DED">
              <w:rPr>
                <w:b/>
                <w:bCs/>
              </w:rPr>
              <w:t>SNA</w:t>
            </w:r>
          </w:p>
          <w:p w:rsidR="007A5DED" w:rsidRDefault="007A5DED" w:rsidP="007A5DED">
            <w:r>
              <w:t xml:space="preserve">A. Create </w:t>
            </w:r>
            <w:r w:rsidR="00E47C51">
              <w:t xml:space="preserve">an </w:t>
            </w:r>
            <w:r>
              <w:t>appropriate graph (sociogram)</w:t>
            </w:r>
          </w:p>
          <w:p w:rsidR="007A5DED" w:rsidRDefault="007A5DED" w:rsidP="007A5DED">
            <w:r>
              <w:t>B. Ascertain which SNA metrics are appropriate</w:t>
            </w:r>
          </w:p>
          <w:p w:rsidR="007A5DED" w:rsidRDefault="007A5DED" w:rsidP="007A5DED">
            <w:r>
              <w:t>C. Remove isolated nodes from the central graph</w:t>
            </w:r>
          </w:p>
          <w:p w:rsidR="007A5DED" w:rsidRDefault="007A5DED" w:rsidP="007A5DED">
            <w:r>
              <w:t>D. Use the years to create a time series (1964 – 2017)</w:t>
            </w:r>
          </w:p>
          <w:p w:rsidR="007A5DED" w:rsidRDefault="007A5DED" w:rsidP="007A5DED">
            <w:r>
              <w:t xml:space="preserve">E. Which nodes or patterns (associations) emerge? </w:t>
            </w:r>
          </w:p>
        </w:tc>
        <w:tc>
          <w:tcPr>
            <w:tcW w:w="3235" w:type="dxa"/>
          </w:tcPr>
          <w:p w:rsidR="00F42906" w:rsidRDefault="00F42906" w:rsidP="0070591E"/>
          <w:p w:rsidR="007A5DED" w:rsidRDefault="007A5DED" w:rsidP="0070591E"/>
          <w:p w:rsidR="00E47C51" w:rsidRDefault="00E47C51" w:rsidP="0070591E"/>
          <w:p w:rsidR="00E47C51" w:rsidRDefault="00E47C51" w:rsidP="0070591E"/>
          <w:p w:rsidR="00E47C51" w:rsidRDefault="00E47C51" w:rsidP="0070591E"/>
          <w:p w:rsidR="00E47C51" w:rsidRDefault="00E47C51" w:rsidP="0070591E">
            <w:r>
              <w:t>Fri. July 4</w:t>
            </w:r>
            <w:r w:rsidRPr="00E47C51">
              <w:rPr>
                <w:vertAlign w:val="superscript"/>
              </w:rPr>
              <w:t>th</w:t>
            </w:r>
            <w:r>
              <w:t xml:space="preserve">  </w:t>
            </w:r>
          </w:p>
        </w:tc>
      </w:tr>
      <w:tr w:rsidR="00F42906" w:rsidTr="007A5DED">
        <w:tc>
          <w:tcPr>
            <w:tcW w:w="6840" w:type="dxa"/>
          </w:tcPr>
          <w:p w:rsidR="00F42906" w:rsidRPr="007A5DED" w:rsidRDefault="007A5DED" w:rsidP="007A5DED">
            <w:pPr>
              <w:rPr>
                <w:b/>
                <w:bCs/>
              </w:rPr>
            </w:pPr>
            <w:r w:rsidRPr="007A5DED">
              <w:rPr>
                <w:b/>
                <w:bCs/>
              </w:rPr>
              <w:t>3. Tests (this is a heuristic list)</w:t>
            </w:r>
          </w:p>
          <w:p w:rsidR="007A5DED" w:rsidRDefault="007A5DED" w:rsidP="007A5DED">
            <w:r>
              <w:t>A) Dunbar’s Rule</w:t>
            </w:r>
            <w:r>
              <w:tab/>
              <w:t>N = 150</w:t>
            </w:r>
          </w:p>
          <w:p w:rsidR="007A5DED" w:rsidRDefault="007A5DED" w:rsidP="007A5DED">
            <w:r>
              <w:t xml:space="preserve">B) </w:t>
            </w:r>
            <w:proofErr w:type="spellStart"/>
            <w:r>
              <w:t>Zipf’s</w:t>
            </w:r>
            <w:proofErr w:type="spellEnd"/>
            <w:r>
              <w:tab/>
            </w:r>
            <w:r>
              <w:tab/>
              <w:t>Kth is 1/k of the 1</w:t>
            </w:r>
            <w:r w:rsidRPr="0009403A">
              <w:rPr>
                <w:vertAlign w:val="superscript"/>
              </w:rPr>
              <w:t>st</w:t>
            </w:r>
            <w:r>
              <w:t xml:space="preserve"> number</w:t>
            </w:r>
          </w:p>
          <w:p w:rsidR="007A5DED" w:rsidRDefault="007A5DED" w:rsidP="007A5DED">
            <w:r>
              <w:t>C) Sarnoff’s</w:t>
            </w:r>
            <w:r>
              <w:tab/>
            </w:r>
            <w:r>
              <w:tab/>
              <w:t>V = n</w:t>
            </w:r>
          </w:p>
          <w:p w:rsidR="007A5DED" w:rsidRDefault="007A5DED" w:rsidP="007A5DED">
            <w:r>
              <w:t xml:space="preserve">D) </w:t>
            </w:r>
            <w:proofErr w:type="spellStart"/>
            <w:r>
              <w:t>Odlyzko’s</w:t>
            </w:r>
            <w:proofErr w:type="spellEnd"/>
            <w:r>
              <w:tab/>
            </w:r>
            <w:r>
              <w:tab/>
              <w:t>n log(n)</w:t>
            </w:r>
          </w:p>
          <w:p w:rsidR="007A5DED" w:rsidRDefault="007A5DED" w:rsidP="007A5DED">
            <w:r>
              <w:t>E) Metcalfe’s</w:t>
            </w:r>
            <w:r>
              <w:tab/>
            </w:r>
            <w:r>
              <w:tab/>
              <w:t>V = n^2</w:t>
            </w:r>
          </w:p>
          <w:p w:rsidR="007A5DED" w:rsidRDefault="007A5DED" w:rsidP="007A5DED">
            <w:r>
              <w:t>F) Reed’s</w:t>
            </w:r>
            <w:r>
              <w:tab/>
            </w:r>
            <w:r>
              <w:tab/>
              <w:t>V = 2^n</w:t>
            </w:r>
          </w:p>
          <w:p w:rsidR="007A5DED" w:rsidRDefault="007A5DED" w:rsidP="007A5DED">
            <w:r>
              <w:t>G) Feigenbaum</w:t>
            </w:r>
            <w:r>
              <w:tab/>
              <w:t>(x3-x2)/(x2-x1) = F Constant</w:t>
            </w:r>
          </w:p>
          <w:p w:rsidR="007A5DED" w:rsidRDefault="007A5DED" w:rsidP="007A5DED">
            <w:r>
              <w:t xml:space="preserve">Other rules/laws whereby I really start rambling into Neverland </w:t>
            </w:r>
          </w:p>
          <w:p w:rsidR="007A5DED" w:rsidRDefault="007A5DED" w:rsidP="007A5DED">
            <w:r>
              <w:t>H) Cellular Automata?</w:t>
            </w:r>
          </w:p>
          <w:p w:rsidR="007A5DED" w:rsidRDefault="007A5DED" w:rsidP="007A5DED">
            <w:r>
              <w:t xml:space="preserve">I) Agent Based Modeling? </w:t>
            </w:r>
          </w:p>
          <w:p w:rsidR="007A5DED" w:rsidRDefault="007A5DED" w:rsidP="007A5DED">
            <w:r>
              <w:t>J) Self-Organized Criticality?</w:t>
            </w:r>
          </w:p>
          <w:p w:rsidR="007A5DED" w:rsidRDefault="007A5DED" w:rsidP="007A5DED">
            <w:r>
              <w:t xml:space="preserve">K) Phase Transitions? </w:t>
            </w:r>
          </w:p>
          <w:p w:rsidR="007A5DED" w:rsidRDefault="007A5DED" w:rsidP="007A5DED">
            <w:r>
              <w:t>L) Fractal Geometry</w:t>
            </w:r>
          </w:p>
          <w:p w:rsidR="007A5DED" w:rsidRDefault="007A5DED" w:rsidP="007A5DED">
            <w:r>
              <w:t>N) Built-in Mathematica tests?</w:t>
            </w:r>
          </w:p>
          <w:p w:rsidR="007A5DED" w:rsidRDefault="007A5DED" w:rsidP="007A5DED">
            <w:r>
              <w:t xml:space="preserve">O) Machine Learning tests?  </w:t>
            </w:r>
          </w:p>
        </w:tc>
        <w:tc>
          <w:tcPr>
            <w:tcW w:w="3235" w:type="dxa"/>
          </w:tcPr>
          <w:p w:rsidR="00F42906" w:rsidRDefault="00F42906" w:rsidP="0070591E"/>
          <w:p w:rsidR="007A5DED" w:rsidRDefault="007A5DED" w:rsidP="00787FC8">
            <w:pPr>
              <w:pStyle w:val="Heading2"/>
            </w:pPr>
          </w:p>
          <w:p w:rsidR="00E47C51" w:rsidRDefault="00E47C51" w:rsidP="00E47C51"/>
          <w:p w:rsidR="00E47C51" w:rsidRDefault="00E47C51" w:rsidP="00E47C51"/>
          <w:p w:rsidR="00E47C51" w:rsidRDefault="00E47C51" w:rsidP="00E47C51"/>
          <w:p w:rsidR="00E47C51" w:rsidRDefault="00E47C51" w:rsidP="00E47C51"/>
          <w:p w:rsidR="00E47C51" w:rsidRDefault="00E47C51" w:rsidP="00E47C51"/>
          <w:p w:rsidR="00E47C51" w:rsidRDefault="00E47C51" w:rsidP="00E47C51"/>
          <w:p w:rsidR="00E47C51" w:rsidRDefault="00E47C51" w:rsidP="00E47C51"/>
          <w:p w:rsidR="00E47C51" w:rsidRDefault="00E47C51" w:rsidP="00E47C51"/>
          <w:p w:rsidR="00E47C51" w:rsidRDefault="00E47C51" w:rsidP="00E47C51"/>
          <w:p w:rsidR="00E47C51" w:rsidRDefault="00E47C51" w:rsidP="00E47C51"/>
          <w:p w:rsidR="00E47C51" w:rsidRDefault="00E47C51" w:rsidP="00E47C51"/>
          <w:p w:rsidR="00E47C51" w:rsidRDefault="00E47C51" w:rsidP="00E47C51"/>
          <w:p w:rsidR="00E47C51" w:rsidRDefault="00E47C51" w:rsidP="00E47C51"/>
          <w:p w:rsidR="00E47C51" w:rsidRPr="00E47C51" w:rsidRDefault="00E47C51" w:rsidP="00E47C51">
            <w:r>
              <w:t>Wed. July 7</w:t>
            </w:r>
            <w:r w:rsidRPr="00E47C51">
              <w:rPr>
                <w:vertAlign w:val="superscript"/>
              </w:rPr>
              <w:t>th</w:t>
            </w:r>
          </w:p>
        </w:tc>
      </w:tr>
      <w:tr w:rsidR="00F42906" w:rsidTr="007A5DED">
        <w:tc>
          <w:tcPr>
            <w:tcW w:w="6840" w:type="dxa"/>
          </w:tcPr>
          <w:p w:rsidR="00F42906" w:rsidRDefault="00F42906" w:rsidP="00993259"/>
        </w:tc>
        <w:tc>
          <w:tcPr>
            <w:tcW w:w="3235" w:type="dxa"/>
          </w:tcPr>
          <w:p w:rsidR="00F42906" w:rsidRDefault="00F42906" w:rsidP="00993259"/>
        </w:tc>
      </w:tr>
      <w:tr w:rsidR="00F42906" w:rsidTr="007A5DED">
        <w:tc>
          <w:tcPr>
            <w:tcW w:w="6840" w:type="dxa"/>
          </w:tcPr>
          <w:p w:rsidR="00F42906" w:rsidRDefault="00F42906" w:rsidP="00E47C51"/>
        </w:tc>
        <w:tc>
          <w:tcPr>
            <w:tcW w:w="3235" w:type="dxa"/>
          </w:tcPr>
          <w:p w:rsidR="00F42906" w:rsidRDefault="00F42906" w:rsidP="00993259"/>
        </w:tc>
      </w:tr>
      <w:tr w:rsidR="00F42906" w:rsidRPr="007A5DED" w:rsidTr="007A5DED">
        <w:tc>
          <w:tcPr>
            <w:tcW w:w="6840" w:type="dxa"/>
          </w:tcPr>
          <w:p w:rsidR="00E47C51" w:rsidRPr="00E47C51" w:rsidRDefault="00E47C51" w:rsidP="00E47C51">
            <w:r w:rsidRPr="00E47C51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. </w:t>
            </w:r>
            <w:r w:rsidRPr="00E47C51">
              <w:rPr>
                <w:b/>
                <w:bCs/>
              </w:rPr>
              <w:t xml:space="preserve">Visualizations </w:t>
            </w:r>
          </w:p>
          <w:p w:rsidR="00E47C51" w:rsidRDefault="00E47C51" w:rsidP="00E47C51">
            <w:r>
              <w:t xml:space="preserve">A. Highlight Key vertices or edges </w:t>
            </w:r>
          </w:p>
          <w:p w:rsidR="00F42906" w:rsidRPr="007A5DED" w:rsidRDefault="00E47C51" w:rsidP="00E47C51">
            <w:pPr>
              <w:rPr>
                <w:b/>
                <w:bCs/>
              </w:rPr>
            </w:pPr>
            <w:r>
              <w:t>B. A Manipulate Function of time</w:t>
            </w:r>
          </w:p>
        </w:tc>
        <w:tc>
          <w:tcPr>
            <w:tcW w:w="3235" w:type="dxa"/>
          </w:tcPr>
          <w:p w:rsidR="00F42906" w:rsidRPr="007A5DED" w:rsidRDefault="00E47C51" w:rsidP="00993259">
            <w:pPr>
              <w:rPr>
                <w:b/>
                <w:bCs/>
              </w:rPr>
            </w:pPr>
            <w:r>
              <w:t>Tues. July 9</w:t>
            </w:r>
            <w:r w:rsidRPr="00E47C51">
              <w:rPr>
                <w:vertAlign w:val="superscript"/>
              </w:rPr>
              <w:t>th</w:t>
            </w:r>
          </w:p>
        </w:tc>
      </w:tr>
      <w:tr w:rsidR="00E47C51" w:rsidRPr="007A5DED" w:rsidTr="007A5DED">
        <w:tc>
          <w:tcPr>
            <w:tcW w:w="6840" w:type="dxa"/>
          </w:tcPr>
          <w:p w:rsidR="00E47C51" w:rsidRPr="007A5DED" w:rsidRDefault="00E47C51" w:rsidP="00E47C51">
            <w:pPr>
              <w:rPr>
                <w:b/>
                <w:bCs/>
              </w:rPr>
            </w:pPr>
            <w:r w:rsidRPr="007A5DED">
              <w:rPr>
                <w:b/>
                <w:bCs/>
              </w:rPr>
              <w:t>2 Minute Presentations</w:t>
            </w:r>
          </w:p>
        </w:tc>
        <w:tc>
          <w:tcPr>
            <w:tcW w:w="3235" w:type="dxa"/>
          </w:tcPr>
          <w:p w:rsidR="00E47C51" w:rsidRPr="007A5DED" w:rsidRDefault="00E47C51" w:rsidP="00E47C51">
            <w:pPr>
              <w:rPr>
                <w:b/>
                <w:bCs/>
              </w:rPr>
            </w:pPr>
            <w:r w:rsidRPr="007A5DED">
              <w:rPr>
                <w:b/>
                <w:bCs/>
              </w:rPr>
              <w:t>WED July 10</w:t>
            </w:r>
            <w:r w:rsidRPr="007A5DED">
              <w:rPr>
                <w:b/>
                <w:bCs/>
                <w:vertAlign w:val="superscript"/>
              </w:rPr>
              <w:t>th</w:t>
            </w:r>
            <w:r w:rsidRPr="007A5DED">
              <w:rPr>
                <w:b/>
                <w:bCs/>
              </w:rPr>
              <w:t xml:space="preserve"> 6-10 PM</w:t>
            </w:r>
          </w:p>
        </w:tc>
      </w:tr>
    </w:tbl>
    <w:p w:rsidR="00627CDC" w:rsidRDefault="00627CDC" w:rsidP="0070591E">
      <w:pPr>
        <w:rPr>
          <w:noProof/>
          <w:lang w:eastAsia="ko-KR" w:bidi="he-IL"/>
        </w:rPr>
      </w:pPr>
    </w:p>
    <w:p w:rsidR="00091853" w:rsidRDefault="00091853" w:rsidP="0070591E">
      <w:pPr>
        <w:rPr>
          <w:noProof/>
          <w:lang w:eastAsia="ko-KR" w:bidi="he-IL"/>
        </w:rPr>
      </w:pPr>
    </w:p>
    <w:p w:rsidR="00091853" w:rsidRDefault="00091853" w:rsidP="0070591E">
      <w:pPr>
        <w:rPr>
          <w:noProof/>
          <w:lang w:eastAsia="ko-KR" w:bidi="he-IL"/>
        </w:rPr>
      </w:pPr>
      <w:r>
        <w:rPr>
          <w:noProof/>
          <w:lang w:eastAsia="ko-KR" w:bidi="he-IL"/>
        </w:rPr>
        <w:t>Though this project centers on SNA, there are (much) larger contexts.</w:t>
      </w:r>
    </w:p>
    <w:p w:rsidR="00091853" w:rsidRDefault="00091853" w:rsidP="0070591E">
      <w:pPr>
        <w:rPr>
          <w:noProof/>
          <w:lang w:eastAsia="ko-KR" w:bidi="he-IL"/>
        </w:rPr>
      </w:pPr>
    </w:p>
    <w:p w:rsidR="0070591E" w:rsidRDefault="005E49F2" w:rsidP="0070591E">
      <w:r w:rsidRPr="004A5551">
        <w:rPr>
          <w:noProof/>
          <w:lang w:eastAsia="ko-KR" w:bidi="he-IL"/>
        </w:rPr>
        <w:drawing>
          <wp:inline distT="0" distB="0" distL="0" distR="0" wp14:anchorId="468C3BC6" wp14:editId="0CDDF73F">
            <wp:extent cx="5943600" cy="3850069"/>
            <wp:effectExtent l="0" t="0" r="0" b="0"/>
            <wp:docPr id="10" name="Picture 5" descr="Image result for complexity sci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age result for complexity sci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A6" w:rsidRDefault="00FB6EA6" w:rsidP="00FB6EA6">
      <w:r>
        <w:t xml:space="preserve">Castellani and </w:t>
      </w:r>
      <w:proofErr w:type="spellStart"/>
      <w:r>
        <w:t>Hafferty</w:t>
      </w:r>
      <w:proofErr w:type="spellEnd"/>
      <w:r>
        <w:t xml:space="preserve"> (2009: xi)</w:t>
      </w:r>
    </w:p>
    <w:sectPr w:rsidR="00FB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A9"/>
    <w:rsid w:val="00091853"/>
    <w:rsid w:val="000B0E68"/>
    <w:rsid w:val="00282BA7"/>
    <w:rsid w:val="00294A7F"/>
    <w:rsid w:val="003304C6"/>
    <w:rsid w:val="004F36A9"/>
    <w:rsid w:val="005E49F2"/>
    <w:rsid w:val="00627CDC"/>
    <w:rsid w:val="006568F8"/>
    <w:rsid w:val="0070591E"/>
    <w:rsid w:val="00736DCC"/>
    <w:rsid w:val="00787FC8"/>
    <w:rsid w:val="007A5DED"/>
    <w:rsid w:val="00981375"/>
    <w:rsid w:val="00A36B4D"/>
    <w:rsid w:val="00A43E7D"/>
    <w:rsid w:val="00BA5008"/>
    <w:rsid w:val="00C822AB"/>
    <w:rsid w:val="00CF6290"/>
    <w:rsid w:val="00E227BE"/>
    <w:rsid w:val="00E47C51"/>
    <w:rsid w:val="00F42906"/>
    <w:rsid w:val="00FA799D"/>
    <w:rsid w:val="00FB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F85D"/>
  <w15:chartTrackingRefBased/>
  <w15:docId w15:val="{ABB9E495-453B-418C-935C-721A0328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sz w:val="24"/>
        <w:szCs w:val="24"/>
        <w:lang w:val="en-US" w:eastAsia="ko-KR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E7D"/>
    <w:pPr>
      <w:widowControl w:val="0"/>
      <w:overflowPunct w:val="0"/>
      <w:autoSpaceDE w:val="0"/>
      <w:autoSpaceDN w:val="0"/>
      <w:adjustRightInd w:val="0"/>
      <w:textAlignment w:val="baseline"/>
    </w:pPr>
    <w:rPr>
      <w:szCs w:val="20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F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7F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Wheaton College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Kim</dc:creator>
  <cp:keywords/>
  <dc:description/>
  <cp:lastModifiedBy>Henry Kim</cp:lastModifiedBy>
  <cp:revision>18</cp:revision>
  <dcterms:created xsi:type="dcterms:W3CDTF">2019-06-30T00:06:00Z</dcterms:created>
  <dcterms:modified xsi:type="dcterms:W3CDTF">2019-06-30T00:54:00Z</dcterms:modified>
</cp:coreProperties>
</file>